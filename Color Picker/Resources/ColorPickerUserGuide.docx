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574E" w14:textId="67C9D01C" w:rsidR="004731AC" w:rsidRDefault="004731AC" w:rsidP="006178AA">
      <w:pPr>
        <w:pStyle w:val="Title"/>
      </w:pPr>
      <w:r w:rsidRPr="006178AA">
        <w:rPr>
          <w:rPrChange w:id="1" w:author="JASON PEZZIMENTI" w:date="2022-02-04T15:17:00Z">
            <w:rPr>
              <w:color w:val="0066FF"/>
            </w:rPr>
          </w:rPrChange>
        </w:rPr>
        <w:t>Color</w:t>
      </w:r>
      <w:r w:rsidRPr="006178AA">
        <w:t xml:space="preserve"> Picker</w:t>
      </w:r>
    </w:p>
    <w:p w14:paraId="4441A753" w14:textId="112A03BF" w:rsidR="004731AC" w:rsidRDefault="004731AC" w:rsidP="004731AC">
      <w:pPr>
        <w:pStyle w:val="Heading1"/>
      </w:pPr>
      <w:bookmarkStart w:id="2" w:name="_Toc94880677"/>
      <w:r>
        <w:t>USER GUIDE</w:t>
      </w:r>
      <w:bookmarkEnd w:id="2"/>
    </w:p>
    <w:p w14:paraId="13DE75B4" w14:textId="6B1FA3F8" w:rsidR="004731AC" w:rsidRDefault="004731AC" w:rsidP="004731AC"/>
    <w:sdt>
      <w:sdtPr>
        <w:rPr>
          <w:caps w:val="0"/>
          <w:color w:val="auto"/>
          <w:spacing w:val="0"/>
          <w:sz w:val="20"/>
          <w:szCs w:val="20"/>
        </w:rPr>
        <w:id w:val="2139838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DB189" w14:textId="55DB1B57" w:rsidR="00057B00" w:rsidRDefault="00057B00">
          <w:pPr>
            <w:pStyle w:val="TOCHeading"/>
          </w:pPr>
          <w:r>
            <w:t>Contents</w:t>
          </w:r>
        </w:p>
        <w:p w14:paraId="5B7A1C60" w14:textId="484F399B" w:rsidR="00ED54DC" w:rsidRDefault="00057B00">
          <w:pPr>
            <w:pStyle w:val="TOC1"/>
            <w:rPr>
              <w:ins w:id="3" w:author="JASON PEZZIMENTI" w:date="2022-02-04T15:24:00Z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" w:author="JASON PEZZIMENTI" w:date="2022-02-04T15:24:00Z">
            <w:r w:rsidR="00ED54DC" w:rsidRPr="006C0245">
              <w:rPr>
                <w:rStyle w:val="Hyperlink"/>
                <w:noProof/>
              </w:rPr>
              <w:fldChar w:fldCharType="begin"/>
            </w:r>
            <w:r w:rsidR="00ED54DC" w:rsidRPr="006C0245">
              <w:rPr>
                <w:rStyle w:val="Hyperlink"/>
                <w:noProof/>
              </w:rPr>
              <w:instrText xml:space="preserve"> </w:instrText>
            </w:r>
            <w:r w:rsidR="00ED54DC">
              <w:rPr>
                <w:noProof/>
              </w:rPr>
              <w:instrText>HYPERLINK \l "_Toc94880677"</w:instrText>
            </w:r>
            <w:r w:rsidR="00ED54DC" w:rsidRPr="006C0245">
              <w:rPr>
                <w:rStyle w:val="Hyperlink"/>
                <w:noProof/>
              </w:rPr>
              <w:instrText xml:space="preserve"> </w:instrText>
            </w:r>
            <w:r w:rsidR="00ED54DC" w:rsidRPr="006C0245">
              <w:rPr>
                <w:rStyle w:val="Hyperlink"/>
                <w:noProof/>
              </w:rPr>
              <w:fldChar w:fldCharType="separate"/>
            </w:r>
            <w:r w:rsidR="00ED54DC" w:rsidRPr="006C0245">
              <w:rPr>
                <w:rStyle w:val="Hyperlink"/>
                <w:noProof/>
              </w:rPr>
              <w:t>USER GUIDE</w:t>
            </w:r>
            <w:r w:rsidR="00ED54DC">
              <w:rPr>
                <w:noProof/>
                <w:webHidden/>
              </w:rPr>
              <w:tab/>
            </w:r>
            <w:r w:rsidR="00ED54DC">
              <w:rPr>
                <w:noProof/>
                <w:webHidden/>
              </w:rPr>
              <w:fldChar w:fldCharType="begin"/>
            </w:r>
            <w:r w:rsidR="00ED54DC">
              <w:rPr>
                <w:noProof/>
                <w:webHidden/>
              </w:rPr>
              <w:instrText xml:space="preserve"> PAGEREF _Toc94880677 \h </w:instrText>
            </w:r>
          </w:ins>
          <w:r w:rsidR="00ED54DC">
            <w:rPr>
              <w:noProof/>
              <w:webHidden/>
            </w:rPr>
          </w:r>
          <w:r w:rsidR="00ED54DC">
            <w:rPr>
              <w:noProof/>
              <w:webHidden/>
            </w:rPr>
            <w:fldChar w:fldCharType="separate"/>
          </w:r>
          <w:ins w:id="5" w:author="JASON PEZZIMENTI" w:date="2022-02-04T15:24:00Z">
            <w:r w:rsidR="00ED54DC">
              <w:rPr>
                <w:noProof/>
                <w:webHidden/>
              </w:rPr>
              <w:t>1</w:t>
            </w:r>
            <w:r w:rsidR="00ED54DC">
              <w:rPr>
                <w:noProof/>
                <w:webHidden/>
              </w:rPr>
              <w:fldChar w:fldCharType="end"/>
            </w:r>
            <w:r w:rsidR="00ED54DC" w:rsidRPr="006C0245">
              <w:rPr>
                <w:rStyle w:val="Hyperlink"/>
                <w:noProof/>
              </w:rPr>
              <w:fldChar w:fldCharType="end"/>
            </w:r>
          </w:ins>
        </w:p>
        <w:p w14:paraId="5407CB3F" w14:textId="769F858F" w:rsidR="00057B00" w:rsidDel="00ED54DC" w:rsidRDefault="00057B00">
          <w:pPr>
            <w:pStyle w:val="TOC1"/>
            <w:rPr>
              <w:del w:id="6" w:author="JASON PEZZIMENTI" w:date="2022-02-04T15:24:00Z"/>
              <w:noProof/>
              <w:sz w:val="22"/>
              <w:szCs w:val="22"/>
            </w:rPr>
          </w:pPr>
          <w:del w:id="7" w:author="JASON PEZZIMENTI" w:date="2022-02-04T15:24:00Z">
            <w:r w:rsidRPr="00ED54DC" w:rsidDel="00ED54DC">
              <w:rPr>
                <w:rPrChange w:id="8" w:author="JASON PEZZIMENTI" w:date="2022-02-04T15:24:00Z">
                  <w:rPr>
                    <w:rStyle w:val="Hyperlink"/>
                    <w:noProof/>
                  </w:rPr>
                </w:rPrChange>
              </w:rPr>
              <w:delText>ABOUT COLOR PICKER</w:delText>
            </w:r>
            <w:r w:rsidDel="00ED54DC">
              <w:rPr>
                <w:noProof/>
                <w:webHidden/>
              </w:rPr>
              <w:tab/>
              <w:delText>1</w:delText>
            </w:r>
          </w:del>
        </w:p>
        <w:p w14:paraId="1F0C9F5C" w14:textId="7F26D2F1" w:rsidR="00057B00" w:rsidRDefault="00057B00">
          <w:pPr>
            <w:pStyle w:val="TOC1"/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del w:id="9" w:author="JASON PEZZIMENTI" w:date="2022-02-04T13:31:00Z">
            <w:r w:rsidRPr="001F6B40" w:rsidDel="00C2312C">
              <w:rPr>
                <w:rStyle w:val="Hyperlink"/>
                <w:noProof/>
              </w:rPr>
              <w:fldChar w:fldCharType="begin"/>
            </w:r>
            <w:r w:rsidRPr="001F6B40" w:rsidDel="00C2312C">
              <w:rPr>
                <w:rStyle w:val="Hyperlink"/>
                <w:noProof/>
              </w:rPr>
              <w:delInstrText xml:space="preserve"> </w:delInstrText>
            </w:r>
            <w:r w:rsidDel="00C2312C">
              <w:rPr>
                <w:noProof/>
              </w:rPr>
              <w:delInstrText>HYPERLINK \l "_Toc94873026"</w:delInstrText>
            </w:r>
            <w:r w:rsidRPr="001F6B40" w:rsidDel="00C2312C">
              <w:rPr>
                <w:rStyle w:val="Hyperlink"/>
                <w:noProof/>
              </w:rPr>
              <w:delInstrText xml:space="preserve"> </w:delInstrText>
            </w:r>
            <w:r w:rsidRPr="001F6B40" w:rsidDel="00C2312C">
              <w:rPr>
                <w:rStyle w:val="Hyperlink"/>
                <w:noProof/>
              </w:rPr>
              <w:fldChar w:fldCharType="separate"/>
            </w:r>
            <w:r w:rsidDel="00C2312C">
              <w:rPr>
                <w:rStyle w:val="Hyperlink"/>
                <w:noProof/>
              </w:rPr>
              <w:delText>THE USER INTERFACE</w:delText>
            </w:r>
            <w:r w:rsidDel="00C2312C">
              <w:rPr>
                <w:noProof/>
                <w:webHidden/>
              </w:rPr>
              <w:tab/>
            </w:r>
            <w:r w:rsidDel="00C2312C">
              <w:rPr>
                <w:noProof/>
                <w:webHidden/>
              </w:rPr>
              <w:fldChar w:fldCharType="begin"/>
            </w:r>
            <w:r w:rsidDel="00C2312C">
              <w:rPr>
                <w:noProof/>
                <w:webHidden/>
              </w:rPr>
              <w:delInstrText xml:space="preserve"> PAGEREF _Toc94873026 \h </w:delInstrText>
            </w:r>
            <w:r w:rsidDel="00C2312C">
              <w:rPr>
                <w:noProof/>
                <w:webHidden/>
              </w:rPr>
            </w:r>
            <w:r w:rsidDel="00C2312C">
              <w:rPr>
                <w:noProof/>
                <w:webHidden/>
              </w:rPr>
              <w:fldChar w:fldCharType="separate"/>
            </w:r>
            <w:r w:rsidDel="00C2312C">
              <w:rPr>
                <w:noProof/>
                <w:webHidden/>
              </w:rPr>
              <w:delText>1</w:delText>
            </w:r>
            <w:r w:rsidDel="00C2312C">
              <w:rPr>
                <w:noProof/>
                <w:webHidden/>
              </w:rPr>
              <w:fldChar w:fldCharType="end"/>
            </w:r>
            <w:r w:rsidRPr="001F6B40" w:rsidDel="00C2312C">
              <w:rPr>
                <w:rStyle w:val="Hyperlink"/>
                <w:noProof/>
              </w:rPr>
              <w:fldChar w:fldCharType="end"/>
            </w:r>
          </w:del>
          <w:ins w:id="10" w:author="JASON PEZZIMENTI" w:date="2022-02-04T13:31:00Z">
            <w:r w:rsidR="00C2312C" w:rsidRPr="001F6B40">
              <w:rPr>
                <w:rStyle w:val="Hyperlink"/>
                <w:noProof/>
              </w:rPr>
              <w:fldChar w:fldCharType="begin"/>
            </w:r>
            <w:r w:rsidR="00C2312C" w:rsidRPr="001F6B40">
              <w:rPr>
                <w:rStyle w:val="Hyperlink"/>
                <w:noProof/>
              </w:rPr>
              <w:instrText xml:space="preserve"> </w:instrText>
            </w:r>
            <w:r w:rsidR="00C2312C">
              <w:rPr>
                <w:noProof/>
              </w:rPr>
              <w:instrText>HYPERLINK \l "_Toc94873026"</w:instrText>
            </w:r>
            <w:r w:rsidR="00C2312C" w:rsidRPr="001F6B40">
              <w:rPr>
                <w:rStyle w:val="Hyperlink"/>
                <w:noProof/>
              </w:rPr>
              <w:instrText xml:space="preserve"> </w:instrText>
            </w:r>
            <w:r w:rsidR="00C2312C" w:rsidRPr="001F6B40">
              <w:rPr>
                <w:rStyle w:val="Hyperlink"/>
                <w:noProof/>
              </w:rPr>
              <w:fldChar w:fldCharType="separate"/>
            </w:r>
            <w:r w:rsidR="00C2312C">
              <w:rPr>
                <w:rStyle w:val="Hyperlink"/>
                <w:noProof/>
              </w:rPr>
              <w:t>THE USER INTERFACE</w:t>
            </w:r>
            <w:r w:rsidR="00C2312C">
              <w:rPr>
                <w:noProof/>
                <w:webHidden/>
              </w:rPr>
              <w:tab/>
              <w:t>2</w:t>
            </w:r>
            <w:r w:rsidR="00C2312C" w:rsidRPr="001F6B40">
              <w:rPr>
                <w:rStyle w:val="Hyperlink"/>
                <w:noProof/>
              </w:rPr>
              <w:fldChar w:fldCharType="end"/>
            </w:r>
          </w:ins>
        </w:p>
        <w:p w14:paraId="3735913E" w14:textId="52123CF6" w:rsidR="00057B00" w:rsidDel="00B657E4" w:rsidRDefault="00057B00">
          <w:pPr>
            <w:pStyle w:val="TOC1"/>
            <w:rPr>
              <w:del w:id="11" w:author="JASON PEZZIMENTI" w:date="2022-02-04T15:04:00Z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  <w:del w:id="12" w:author="JASON PEZZIMENTI" w:date="2022-02-04T15:04:00Z">
            <w:r w:rsidDel="00B657E4">
              <w:fldChar w:fldCharType="begin"/>
            </w:r>
            <w:r w:rsidDel="00B657E4">
              <w:delInstrText xml:space="preserve"> TOC \o "1-3" \h \z \u </w:delInstrText>
            </w:r>
            <w:r w:rsidDel="00B657E4">
              <w:fldChar w:fldCharType="separate"/>
            </w:r>
            <w:r w:rsidR="00F442B8" w:rsidDel="00B657E4">
              <w:fldChar w:fldCharType="begin"/>
            </w:r>
            <w:r w:rsidR="00F442B8" w:rsidDel="00B657E4">
              <w:delInstrText xml:space="preserve"> HYPERLINK \l "_Toc94873026" </w:delInstrText>
            </w:r>
            <w:r w:rsidR="00F442B8" w:rsidDel="00B657E4">
              <w:fldChar w:fldCharType="separate"/>
            </w:r>
            <w:r w:rsidDel="00B657E4">
              <w:rPr>
                <w:rStyle w:val="Hyperlink"/>
                <w:noProof/>
              </w:rPr>
              <w:delText>PICKING A COLOR</w:delText>
            </w:r>
            <w:r w:rsidDel="00B657E4">
              <w:rPr>
                <w:noProof/>
                <w:webHidden/>
              </w:rPr>
              <w:tab/>
            </w:r>
            <w:r w:rsidDel="00B657E4">
              <w:rPr>
                <w:noProof/>
                <w:webHidden/>
              </w:rPr>
              <w:fldChar w:fldCharType="begin"/>
            </w:r>
            <w:r w:rsidDel="00B657E4">
              <w:rPr>
                <w:noProof/>
                <w:webHidden/>
              </w:rPr>
              <w:delInstrText xml:space="preserve"> PAGEREF _Toc94873026 \h </w:delInstrText>
            </w:r>
            <w:r w:rsidDel="00B657E4">
              <w:rPr>
                <w:noProof/>
                <w:webHidden/>
              </w:rPr>
            </w:r>
            <w:r w:rsidDel="00B657E4">
              <w:rPr>
                <w:noProof/>
                <w:webHidden/>
              </w:rPr>
              <w:fldChar w:fldCharType="separate"/>
            </w:r>
            <w:r w:rsidDel="00B657E4">
              <w:rPr>
                <w:noProof/>
                <w:webHidden/>
              </w:rPr>
              <w:delText>1</w:delText>
            </w:r>
            <w:r w:rsidDel="00B657E4">
              <w:rPr>
                <w:noProof/>
                <w:webHidden/>
              </w:rPr>
              <w:fldChar w:fldCharType="end"/>
            </w:r>
            <w:r w:rsidR="00F442B8" w:rsidDel="00B657E4">
              <w:rPr>
                <w:noProof/>
              </w:rPr>
              <w:fldChar w:fldCharType="end"/>
            </w:r>
          </w:del>
        </w:p>
        <w:p w14:paraId="4ED2FA8B" w14:textId="2401F17B" w:rsidR="00057B00" w:rsidRDefault="00057B00">
          <w:pPr>
            <w:pStyle w:val="TOC1"/>
            <w:rPr>
              <w:noProof/>
              <w:sz w:val="22"/>
              <w:szCs w:val="22"/>
            </w:rPr>
          </w:pPr>
          <w:del w:id="13" w:author="JASON PEZZIMENTI" w:date="2022-02-04T15:04:00Z">
            <w:r w:rsidDel="00B657E4">
              <w:rPr>
                <w:b/>
                <w:bCs/>
                <w:noProof/>
              </w:rPr>
              <w:fldChar w:fldCharType="end"/>
            </w:r>
          </w:del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del w:id="14" w:author="JASON PEZZIMENTI" w:date="2022-02-04T15:11:00Z">
            <w:r w:rsidR="00F442B8" w:rsidDel="00B26C4C">
              <w:fldChar w:fldCharType="begin"/>
            </w:r>
            <w:r w:rsidR="00F442B8" w:rsidDel="00B26C4C">
              <w:delInstrText xml:space="preserve"> HYPERLINK \l "_Toc94873026" </w:delInstrText>
            </w:r>
            <w:r w:rsidR="00F442B8" w:rsidDel="00B26C4C">
              <w:fldChar w:fldCharType="separate"/>
            </w:r>
            <w:r w:rsidDel="00B26C4C">
              <w:rPr>
                <w:rStyle w:val="Hyperlink"/>
                <w:noProof/>
              </w:rPr>
              <w:delText>VIEWING AND USING PICKED COLORS</w:delText>
            </w:r>
            <w:r w:rsidDel="00B26C4C">
              <w:rPr>
                <w:noProof/>
                <w:webHidden/>
              </w:rPr>
              <w:tab/>
            </w:r>
            <w:r w:rsidDel="00B26C4C">
              <w:rPr>
                <w:noProof/>
                <w:webHidden/>
              </w:rPr>
              <w:fldChar w:fldCharType="begin"/>
            </w:r>
            <w:r w:rsidDel="00B26C4C">
              <w:rPr>
                <w:noProof/>
                <w:webHidden/>
              </w:rPr>
              <w:delInstrText xml:space="preserve"> PAGEREF _Toc94873026 \h </w:delInstrText>
            </w:r>
            <w:r w:rsidDel="00B26C4C">
              <w:rPr>
                <w:noProof/>
                <w:webHidden/>
              </w:rPr>
            </w:r>
            <w:r w:rsidDel="00B26C4C">
              <w:rPr>
                <w:noProof/>
                <w:webHidden/>
              </w:rPr>
              <w:fldChar w:fldCharType="separate"/>
            </w:r>
            <w:r w:rsidDel="00B26C4C">
              <w:rPr>
                <w:noProof/>
                <w:webHidden/>
              </w:rPr>
              <w:delText>1</w:delText>
            </w:r>
            <w:r w:rsidDel="00B26C4C">
              <w:rPr>
                <w:noProof/>
                <w:webHidden/>
              </w:rPr>
              <w:fldChar w:fldCharType="end"/>
            </w:r>
            <w:r w:rsidR="00F442B8" w:rsidDel="00B26C4C">
              <w:rPr>
                <w:noProof/>
              </w:rPr>
              <w:fldChar w:fldCharType="end"/>
            </w:r>
          </w:del>
          <w:ins w:id="15" w:author="JASON PEZZIMENTI" w:date="2022-02-04T15:11:00Z">
            <w:r w:rsidR="00B26C4C">
              <w:fldChar w:fldCharType="begin"/>
            </w:r>
            <w:r w:rsidR="00B26C4C">
              <w:instrText xml:space="preserve"> HYPERLINK \l "_Toc94873026" </w:instrText>
            </w:r>
            <w:r w:rsidR="00B26C4C">
              <w:fldChar w:fldCharType="separate"/>
            </w:r>
            <w:r w:rsidR="00B26C4C">
              <w:rPr>
                <w:rStyle w:val="Hyperlink"/>
                <w:noProof/>
              </w:rPr>
              <w:t>VIEWING AND USING PICKED COLORS</w:t>
            </w:r>
            <w:r w:rsidR="00B26C4C">
              <w:rPr>
                <w:noProof/>
                <w:webHidden/>
              </w:rPr>
              <w:tab/>
              <w:t>3</w:t>
            </w:r>
            <w:r w:rsidR="00B26C4C">
              <w:rPr>
                <w:noProof/>
              </w:rPr>
              <w:fldChar w:fldCharType="end"/>
            </w:r>
          </w:ins>
        </w:p>
        <w:p w14:paraId="0998BF52" w14:textId="696E1FED" w:rsidR="00057B00" w:rsidRDefault="00057B00">
          <w:pPr>
            <w:pStyle w:val="TOC1"/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del w:id="16" w:author="JASON PEZZIMENTI" w:date="2022-02-04T15:11:00Z">
            <w:r w:rsidR="00F442B8" w:rsidDel="00B26C4C">
              <w:fldChar w:fldCharType="begin"/>
            </w:r>
            <w:r w:rsidR="00F442B8" w:rsidDel="00B26C4C">
              <w:delInstrText xml:space="preserve"> HYPERLINK \l "_Toc94873026" </w:delInstrText>
            </w:r>
            <w:r w:rsidR="00F442B8" w:rsidDel="00B26C4C">
              <w:fldChar w:fldCharType="separate"/>
            </w:r>
            <w:r w:rsidDel="00B26C4C">
              <w:rPr>
                <w:rStyle w:val="Hyperlink"/>
                <w:noProof/>
              </w:rPr>
              <w:delText>WHERE TO FIND HELP</w:delText>
            </w:r>
            <w:r w:rsidDel="00B26C4C">
              <w:rPr>
                <w:noProof/>
                <w:webHidden/>
              </w:rPr>
              <w:tab/>
            </w:r>
            <w:r w:rsidDel="00B26C4C">
              <w:rPr>
                <w:noProof/>
                <w:webHidden/>
              </w:rPr>
              <w:fldChar w:fldCharType="begin"/>
            </w:r>
            <w:r w:rsidDel="00B26C4C">
              <w:rPr>
                <w:noProof/>
                <w:webHidden/>
              </w:rPr>
              <w:delInstrText xml:space="preserve"> PAGEREF _Toc94873026 \h </w:delInstrText>
            </w:r>
            <w:r w:rsidDel="00B26C4C">
              <w:rPr>
                <w:noProof/>
                <w:webHidden/>
              </w:rPr>
            </w:r>
            <w:r w:rsidDel="00B26C4C">
              <w:rPr>
                <w:noProof/>
                <w:webHidden/>
              </w:rPr>
              <w:fldChar w:fldCharType="separate"/>
            </w:r>
            <w:r w:rsidDel="00B26C4C">
              <w:rPr>
                <w:noProof/>
                <w:webHidden/>
              </w:rPr>
              <w:delText>1</w:delText>
            </w:r>
            <w:r w:rsidDel="00B26C4C">
              <w:rPr>
                <w:noProof/>
                <w:webHidden/>
              </w:rPr>
              <w:fldChar w:fldCharType="end"/>
            </w:r>
            <w:r w:rsidR="00F442B8" w:rsidDel="00B26C4C">
              <w:rPr>
                <w:noProof/>
              </w:rPr>
              <w:fldChar w:fldCharType="end"/>
            </w:r>
          </w:del>
          <w:ins w:id="17" w:author="JASON PEZZIMENTI" w:date="2022-02-04T15:11:00Z">
            <w:r w:rsidR="00B26C4C">
              <w:fldChar w:fldCharType="begin"/>
            </w:r>
            <w:r w:rsidR="00B26C4C">
              <w:instrText xml:space="preserve"> HYPERLINK \l "_Toc94873026" </w:instrText>
            </w:r>
            <w:r w:rsidR="00B26C4C">
              <w:fldChar w:fldCharType="separate"/>
            </w:r>
            <w:r w:rsidR="00B26C4C">
              <w:rPr>
                <w:rStyle w:val="Hyperlink"/>
                <w:noProof/>
              </w:rPr>
              <w:t>WHERE TO FIND HELP</w:t>
            </w:r>
            <w:r w:rsidR="00B26C4C">
              <w:rPr>
                <w:noProof/>
                <w:webHidden/>
              </w:rPr>
              <w:tab/>
              <w:t>4</w:t>
            </w:r>
            <w:r w:rsidR="00B26C4C">
              <w:rPr>
                <w:noProof/>
              </w:rPr>
              <w:fldChar w:fldCharType="end"/>
            </w:r>
          </w:ins>
        </w:p>
        <w:p w14:paraId="49D7137A" w14:textId="036BE4EC" w:rsidR="00057B00" w:rsidRDefault="00057B00">
          <w:pPr>
            <w:pStyle w:val="TOC1"/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del w:id="18" w:author="JASON PEZZIMENTI" w:date="2022-02-04T15:11:00Z">
            <w:r w:rsidR="00F442B8" w:rsidDel="00B26C4C">
              <w:fldChar w:fldCharType="begin"/>
            </w:r>
            <w:r w:rsidR="00F442B8" w:rsidDel="00B26C4C">
              <w:delInstrText xml:space="preserve"> HYPERLINK \l "_Toc94873026" </w:delInstrText>
            </w:r>
            <w:r w:rsidR="00F442B8" w:rsidDel="00B26C4C">
              <w:fldChar w:fldCharType="separate"/>
            </w:r>
            <w:r w:rsidDel="00B26C4C">
              <w:rPr>
                <w:rStyle w:val="Hyperlink"/>
                <w:noProof/>
              </w:rPr>
              <w:delText>LATEST UPDATES</w:delText>
            </w:r>
            <w:r w:rsidDel="00B26C4C">
              <w:rPr>
                <w:noProof/>
                <w:webHidden/>
              </w:rPr>
              <w:tab/>
            </w:r>
            <w:r w:rsidDel="00B26C4C">
              <w:rPr>
                <w:noProof/>
                <w:webHidden/>
              </w:rPr>
              <w:fldChar w:fldCharType="begin"/>
            </w:r>
            <w:r w:rsidDel="00B26C4C">
              <w:rPr>
                <w:noProof/>
                <w:webHidden/>
              </w:rPr>
              <w:delInstrText xml:space="preserve"> PAGEREF _Toc94873026 \h </w:delInstrText>
            </w:r>
            <w:r w:rsidDel="00B26C4C">
              <w:rPr>
                <w:noProof/>
                <w:webHidden/>
              </w:rPr>
            </w:r>
            <w:r w:rsidDel="00B26C4C">
              <w:rPr>
                <w:noProof/>
                <w:webHidden/>
              </w:rPr>
              <w:fldChar w:fldCharType="separate"/>
            </w:r>
            <w:r w:rsidDel="00B26C4C">
              <w:rPr>
                <w:noProof/>
                <w:webHidden/>
              </w:rPr>
              <w:delText>1</w:delText>
            </w:r>
            <w:r w:rsidDel="00B26C4C">
              <w:rPr>
                <w:noProof/>
                <w:webHidden/>
              </w:rPr>
              <w:fldChar w:fldCharType="end"/>
            </w:r>
            <w:r w:rsidR="00F442B8" w:rsidDel="00B26C4C">
              <w:rPr>
                <w:noProof/>
              </w:rPr>
              <w:fldChar w:fldCharType="end"/>
            </w:r>
          </w:del>
          <w:ins w:id="19" w:author="JASON PEZZIMENTI" w:date="2022-02-04T15:11:00Z">
            <w:r w:rsidR="00B26C4C">
              <w:fldChar w:fldCharType="begin"/>
            </w:r>
            <w:r w:rsidR="00B26C4C">
              <w:instrText xml:space="preserve"> HYPERLINK \l "_Toc94873026" </w:instrText>
            </w:r>
            <w:r w:rsidR="00B26C4C">
              <w:fldChar w:fldCharType="separate"/>
            </w:r>
            <w:r w:rsidR="00B26C4C">
              <w:rPr>
                <w:rStyle w:val="Hyperlink"/>
                <w:noProof/>
              </w:rPr>
              <w:t>LATEST UPDATES</w:t>
            </w:r>
            <w:r w:rsidR="00B26C4C">
              <w:rPr>
                <w:noProof/>
                <w:webHidden/>
              </w:rPr>
              <w:tab/>
              <w:t>5</w:t>
            </w:r>
            <w:r w:rsidR="00B26C4C">
              <w:rPr>
                <w:noProof/>
              </w:rPr>
              <w:fldChar w:fldCharType="end"/>
            </w:r>
          </w:ins>
        </w:p>
        <w:p w14:paraId="069086E7" w14:textId="4B0E48C3" w:rsidR="00057B00" w:rsidRPr="00057B00" w:rsidRDefault="00057B00">
          <w:pPr>
            <w:pStyle w:val="TOC1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del w:id="20" w:author="JASON PEZZIMENTI" w:date="2022-02-04T15:12:00Z">
            <w:r w:rsidDel="00B26C4C">
              <w:fldChar w:fldCharType="begin"/>
            </w:r>
            <w:r w:rsidDel="00B26C4C">
              <w:delInstrText xml:space="preserve"> TOC \o "1-3" \h \z \u </w:delInstrText>
            </w:r>
            <w:r w:rsidDel="00B26C4C">
              <w:fldChar w:fldCharType="separate"/>
            </w:r>
            <w:r w:rsidR="00F442B8" w:rsidDel="00B26C4C">
              <w:fldChar w:fldCharType="begin"/>
            </w:r>
            <w:r w:rsidR="00F442B8" w:rsidDel="00B26C4C">
              <w:delInstrText xml:space="preserve"> HYPERLINK \l "_Toc94873026" </w:delInstrText>
            </w:r>
            <w:r w:rsidR="00F442B8" w:rsidDel="00B26C4C">
              <w:fldChar w:fldCharType="separate"/>
            </w:r>
            <w:r w:rsidDel="00B26C4C">
              <w:rPr>
                <w:rStyle w:val="Hyperlink"/>
                <w:noProof/>
              </w:rPr>
              <w:delText>CONTRIBUTIONS</w:delText>
            </w:r>
            <w:r w:rsidDel="00B26C4C">
              <w:rPr>
                <w:noProof/>
                <w:webHidden/>
              </w:rPr>
              <w:tab/>
            </w:r>
            <w:r w:rsidDel="00B26C4C">
              <w:rPr>
                <w:noProof/>
                <w:webHidden/>
              </w:rPr>
              <w:fldChar w:fldCharType="begin"/>
            </w:r>
            <w:r w:rsidDel="00B26C4C">
              <w:rPr>
                <w:noProof/>
                <w:webHidden/>
              </w:rPr>
              <w:delInstrText xml:space="preserve"> PAGEREF _Toc94873026 \h </w:delInstrText>
            </w:r>
            <w:r w:rsidDel="00B26C4C">
              <w:rPr>
                <w:noProof/>
                <w:webHidden/>
              </w:rPr>
            </w:r>
            <w:r w:rsidDel="00B26C4C">
              <w:rPr>
                <w:noProof/>
                <w:webHidden/>
              </w:rPr>
              <w:fldChar w:fldCharType="separate"/>
            </w:r>
            <w:r w:rsidDel="00B26C4C">
              <w:rPr>
                <w:noProof/>
                <w:webHidden/>
              </w:rPr>
              <w:delText>1</w:delText>
            </w:r>
            <w:r w:rsidDel="00B26C4C">
              <w:rPr>
                <w:noProof/>
                <w:webHidden/>
              </w:rPr>
              <w:fldChar w:fldCharType="end"/>
            </w:r>
            <w:r w:rsidR="00F442B8" w:rsidDel="00B26C4C">
              <w:rPr>
                <w:noProof/>
              </w:rPr>
              <w:fldChar w:fldCharType="end"/>
            </w:r>
            <w:r w:rsidDel="00B26C4C">
              <w:rPr>
                <w:b/>
                <w:bCs/>
                <w:noProof/>
              </w:rPr>
              <w:fldChar w:fldCharType="end"/>
            </w:r>
          </w:del>
        </w:p>
      </w:sdtContent>
    </w:sdt>
    <w:p w14:paraId="37E2407A" w14:textId="6374F1F5" w:rsidR="00057B00" w:rsidRDefault="00057B00" w:rsidP="004731AC"/>
    <w:p w14:paraId="18731D3F" w14:textId="77777777" w:rsidR="00057B00" w:rsidRDefault="00057B00">
      <w:r>
        <w:br w:type="page"/>
      </w:r>
    </w:p>
    <w:p w14:paraId="06F790DF" w14:textId="1CF95821" w:rsidR="00057B00" w:rsidRPr="00D67561" w:rsidRDefault="00057B00" w:rsidP="00D67561">
      <w:pPr>
        <w:pStyle w:val="Title"/>
        <w:rPr>
          <w:rPrChange w:id="21" w:author="JASON PEZZIMENTI" w:date="2022-02-04T14:51:00Z">
            <w:rPr>
              <w:rFonts w:ascii="Saira" w:hAnsi="Saira"/>
              <w:color w:val="D9154D"/>
            </w:rPr>
          </w:rPrChange>
        </w:rPr>
      </w:pPr>
      <w:r w:rsidRPr="00D67561">
        <w:rPr>
          <w:rPrChange w:id="22" w:author="JASON PEZZIMENTI" w:date="2022-02-04T14:51:00Z">
            <w:rPr>
              <w:rFonts w:ascii="Saira" w:hAnsi="Saira"/>
            </w:rPr>
          </w:rPrChange>
        </w:rPr>
        <w:lastRenderedPageBreak/>
        <w:t>ABOUT</w:t>
      </w:r>
      <w:r w:rsidRPr="00D67561">
        <w:t xml:space="preserve"> </w:t>
      </w:r>
      <w:r w:rsidRPr="00D67561">
        <w:rPr>
          <w:rPrChange w:id="23" w:author="JASON PEZZIMENTI" w:date="2022-02-04T14:51:00Z">
            <w:rPr>
              <w:rFonts w:ascii="Saira" w:hAnsi="Saira"/>
              <w:color w:val="0066FF"/>
            </w:rPr>
          </w:rPrChange>
        </w:rPr>
        <w:t>Color</w:t>
      </w:r>
      <w:r w:rsidRPr="00D67561">
        <w:rPr>
          <w:rPrChange w:id="24" w:author="JASON PEZZIMENTI" w:date="2022-02-04T14:51:00Z">
            <w:rPr>
              <w:rFonts w:ascii="Saira" w:hAnsi="Saira"/>
            </w:rPr>
          </w:rPrChange>
        </w:rPr>
        <w:t xml:space="preserve"> </w:t>
      </w:r>
      <w:r w:rsidRPr="00D67561">
        <w:rPr>
          <w:rPrChange w:id="25" w:author="JASON PEZZIMENTI" w:date="2022-02-04T14:51:00Z">
            <w:rPr>
              <w:rFonts w:ascii="Saira" w:hAnsi="Saira"/>
              <w:color w:val="D9154D"/>
            </w:rPr>
          </w:rPrChange>
        </w:rPr>
        <w:t>Picker</w:t>
      </w:r>
    </w:p>
    <w:p w14:paraId="24B6ADF3" w14:textId="50671EEE" w:rsidR="00057B00" w:rsidRDefault="00C2312C" w:rsidP="00057B00">
      <w:pPr>
        <w:rPr>
          <w:ins w:id="26" w:author="JASON PEZZIMENTI" w:date="2022-02-04T13:29:00Z"/>
        </w:rPr>
      </w:pPr>
      <w:ins w:id="27" w:author="JASON PEZZIMENTI" w:date="2022-02-04T13:28:00Z">
        <w:r>
          <w:t>Color Picker is designed to be as minimal</w:t>
        </w:r>
      </w:ins>
      <w:ins w:id="28" w:author="JASON PEZZIMENTI" w:date="2022-02-04T13:29:00Z">
        <w:r>
          <w:t xml:space="preserve">, </w:t>
        </w:r>
      </w:ins>
      <w:ins w:id="29" w:author="JASON PEZZIMENTI" w:date="2022-02-04T13:28:00Z">
        <w:r>
          <w:t>user-friendly</w:t>
        </w:r>
      </w:ins>
      <w:ins w:id="30" w:author="JASON PEZZIMENTI" w:date="2022-02-04T13:29:00Z">
        <w:r>
          <w:t>, and convenient as possible while still incorporating all the features of your typical color picking software.</w:t>
        </w:r>
      </w:ins>
    </w:p>
    <w:p w14:paraId="1060EC6D" w14:textId="437FD691" w:rsidR="009A7917" w:rsidRDefault="00C2312C">
      <w:pPr>
        <w:rPr>
          <w:ins w:id="31" w:author="JASON PEZZIMENTI" w:date="2022-02-04T13:33:00Z"/>
        </w:rPr>
      </w:pPr>
      <w:ins w:id="32" w:author="JASON PEZZIMENTI" w:date="2022-02-04T13:29:00Z">
        <w:r>
          <w:t xml:space="preserve">Whilst this software </w:t>
        </w:r>
      </w:ins>
      <w:ins w:id="33" w:author="JASON PEZZIMENTI" w:date="2022-02-04T13:30:00Z">
        <w:r>
          <w:t>is still lacking some features, it is under active development.</w:t>
        </w:r>
      </w:ins>
    </w:p>
    <w:p w14:paraId="1A5749FA" w14:textId="77777777" w:rsidR="009A7917" w:rsidRDefault="009A7917">
      <w:pPr>
        <w:rPr>
          <w:ins w:id="34" w:author="JASON PEZZIMENTI" w:date="2022-02-04T13:33:00Z"/>
        </w:rPr>
      </w:pPr>
      <w:ins w:id="35" w:author="JASON PEZZIMENTI" w:date="2022-02-04T13:33:00Z">
        <w:r>
          <w:br w:type="page"/>
        </w:r>
      </w:ins>
    </w:p>
    <w:p w14:paraId="1CD0D3DF" w14:textId="6126BB66" w:rsidR="00C2312C" w:rsidRDefault="009A7917" w:rsidP="009A7917">
      <w:pPr>
        <w:pStyle w:val="Title"/>
        <w:rPr>
          <w:ins w:id="36" w:author="JASON PEZZIMENTI" w:date="2022-02-04T13:34:00Z"/>
        </w:rPr>
      </w:pPr>
      <w:ins w:id="37" w:author="JASON PEZZIMENTI" w:date="2022-02-04T13:33:00Z">
        <w:r>
          <w:lastRenderedPageBreak/>
          <w:t>THE USER INTERFACE</w:t>
        </w:r>
      </w:ins>
    </w:p>
    <w:p w14:paraId="058AA149" w14:textId="370170DC" w:rsidR="009A7917" w:rsidRDefault="009A7917" w:rsidP="009A7917">
      <w:pPr>
        <w:rPr>
          <w:ins w:id="38" w:author="JASON PEZZIMENTI" w:date="2022-02-04T13:43:00Z"/>
        </w:rPr>
      </w:pPr>
      <w:ins w:id="39" w:author="JASON PEZZIMENTI" w:date="2022-02-04T13:34:00Z">
        <w:r>
          <w:t>Color</w:t>
        </w:r>
      </w:ins>
      <w:ins w:id="40" w:author="JASON PEZZIMENTI" w:date="2022-02-04T13:35:00Z">
        <w:r>
          <w:t xml:space="preserve"> Picker’s user interface is minimal and sleek. </w:t>
        </w:r>
      </w:ins>
      <w:ins w:id="41" w:author="JASON PEZZIMENTI" w:date="2022-02-04T13:36:00Z">
        <w:r>
          <w:t>See below for a brief overview of each function of the ap</w:t>
        </w:r>
      </w:ins>
      <w:ins w:id="42" w:author="JASON PEZZIMENTI" w:date="2022-02-04T13:42:00Z">
        <w:r w:rsidR="00315997">
          <w:t>p.</w:t>
        </w:r>
      </w:ins>
    </w:p>
    <w:p w14:paraId="4D536716" w14:textId="456FD6A1" w:rsidR="00D15460" w:rsidRDefault="00D15460" w:rsidP="009A7917">
      <w:pPr>
        <w:rPr>
          <w:ins w:id="43" w:author="JASON PEZZIMENTI" w:date="2022-02-04T13:43:00Z"/>
        </w:rPr>
      </w:pPr>
    </w:p>
    <w:p w14:paraId="6E89C8A9" w14:textId="1CB641E4" w:rsidR="00D15460" w:rsidRDefault="00D15460" w:rsidP="00D15460">
      <w:pPr>
        <w:jc w:val="center"/>
        <w:rPr>
          <w:ins w:id="44" w:author="JASON PEZZIMENTI" w:date="2022-02-04T13:43:00Z"/>
        </w:rPr>
      </w:pPr>
      <w:ins w:id="45" w:author="JASON PEZZIMENTI" w:date="2022-02-04T13:43:00Z">
        <w:r>
          <w:rPr>
            <w:noProof/>
          </w:rPr>
          <w:drawing>
            <wp:inline distT="0" distB="0" distL="0" distR="0" wp14:anchorId="6500DE38" wp14:editId="3C6C4A5D">
              <wp:extent cx="3581400" cy="981075"/>
              <wp:effectExtent l="0" t="0" r="0" b="0"/>
              <wp:docPr id="2" name="Picture 2" descr="Shows the functions of the ap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Shows the functions of the app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140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70A814D" w14:textId="069E9871" w:rsidR="00D15460" w:rsidRDefault="00D15460" w:rsidP="00D15460">
      <w:pPr>
        <w:rPr>
          <w:ins w:id="46" w:author="JASON PEZZIMENTI" w:date="2022-02-04T13:43:00Z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  <w:tblPrChange w:id="47" w:author="JASON PEZZIMENTI" w:date="2022-02-04T13:46:00Z">
          <w:tblPr>
            <w:tblStyle w:val="PlainTable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8"/>
        <w:gridCol w:w="1759"/>
        <w:gridCol w:w="6899"/>
        <w:tblGridChange w:id="48">
          <w:tblGrid>
            <w:gridCol w:w="421"/>
            <w:gridCol w:w="8595"/>
            <w:gridCol w:w="8595"/>
          </w:tblGrid>
        </w:tblGridChange>
      </w:tblGrid>
      <w:tr w:rsidR="00D15460" w14:paraId="00BFE4DA" w14:textId="77777777" w:rsidTr="00D1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9" w:author="JASON PEZZIMENTI" w:date="2022-02-04T13:44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" w:type="dxa"/>
            <w:tcPrChange w:id="50" w:author="JASON PEZZIMENTI" w:date="2022-02-04T13:46:00Z">
              <w:tcPr>
                <w:tcW w:w="421" w:type="dxa"/>
              </w:tcPr>
            </w:tcPrChange>
          </w:tcPr>
          <w:p w14:paraId="2A756A9F" w14:textId="388E9598" w:rsidR="00D15460" w:rsidRPr="00720945" w:rsidRDefault="00D15460" w:rsidP="000E61F7">
            <w:pPr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ins w:id="51" w:author="JASON PEZZIMENTI" w:date="2022-02-04T13:44:00Z"/>
                <w:b w:val="0"/>
                <w:bCs w:val="0"/>
                <w:rPrChange w:id="52" w:author="JASON PEZZIMENTI" w:date="2022-02-04T14:58:00Z">
                  <w:rPr>
                    <w:ins w:id="53" w:author="JASON PEZZIMENTI" w:date="2022-02-04T13:44:00Z"/>
                  </w:rPr>
                </w:rPrChange>
              </w:rPr>
            </w:pPr>
            <w:ins w:id="54" w:author="JASON PEZZIMENTI" w:date="2022-02-04T13:45:00Z">
              <w:r w:rsidRPr="00720945">
                <w:t>0</w:t>
              </w:r>
            </w:ins>
          </w:p>
        </w:tc>
        <w:tc>
          <w:tcPr>
            <w:tcW w:w="1759" w:type="dxa"/>
            <w:tcPrChange w:id="55" w:author="JASON PEZZIMENTI" w:date="2022-02-04T13:46:00Z">
              <w:tcPr>
                <w:tcW w:w="8595" w:type="dxa"/>
              </w:tcPr>
            </w:tcPrChange>
          </w:tcPr>
          <w:p w14:paraId="66BD9930" w14:textId="077BD353" w:rsidR="00D15460" w:rsidRPr="00720945" w:rsidRDefault="00D15460" w:rsidP="000E6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6" w:author="JASON PEZZIMENTI" w:date="2022-02-04T13:45:00Z"/>
                <w:b w:val="0"/>
                <w:bCs w:val="0"/>
                <w:rPrChange w:id="57" w:author="JASON PEZZIMENTI" w:date="2022-02-04T14:58:00Z">
                  <w:rPr>
                    <w:ins w:id="58" w:author="JASON PEZZIMENTI" w:date="2022-02-04T13:45:00Z"/>
                  </w:rPr>
                </w:rPrChange>
              </w:rPr>
            </w:pPr>
            <w:ins w:id="59" w:author="JASON PEZZIMENTI" w:date="2022-02-04T13:46:00Z">
              <w:r w:rsidRPr="00720945">
                <w:t>Eye dropper</w:t>
              </w:r>
            </w:ins>
          </w:p>
        </w:tc>
        <w:tc>
          <w:tcPr>
            <w:tcW w:w="6899" w:type="dxa"/>
            <w:tcPrChange w:id="60" w:author="JASON PEZZIMENTI" w:date="2022-02-04T13:46:00Z">
              <w:tcPr>
                <w:tcW w:w="8595" w:type="dxa"/>
              </w:tcPr>
            </w:tcPrChange>
          </w:tcPr>
          <w:p w14:paraId="758815F9" w14:textId="10E0B1E8" w:rsidR="00D15460" w:rsidRPr="001E40BA" w:rsidRDefault="000E61F7" w:rsidP="000E6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1" w:author="JASON PEZZIMENTI" w:date="2022-02-04T13:44:00Z"/>
                <w:b w:val="0"/>
                <w:bCs w:val="0"/>
                <w:rPrChange w:id="62" w:author="JASON PEZZIMENTI" w:date="2022-02-04T14:58:00Z">
                  <w:rPr>
                    <w:ins w:id="63" w:author="JASON PEZZIMENTI" w:date="2022-02-04T13:44:00Z"/>
                  </w:rPr>
                </w:rPrChange>
              </w:rPr>
            </w:pPr>
            <w:ins w:id="64" w:author="JASON PEZZIMENTI" w:date="2022-02-04T13:48:00Z">
              <w:r w:rsidRPr="001E40BA">
                <w:t>CLICK THE EYEDROPPER TO SAMPLE ANY COLOR ON THE SCREEN. AS YOU MOVE YOUR MOUSE, THE EYEDROPPER’S COLOR CHANGES TO REFLECT THE COLOR YOU’RE SAMPL</w:t>
              </w:r>
            </w:ins>
            <w:ins w:id="65" w:author="JASON PEZZIMENTI" w:date="2022-02-04T13:49:00Z">
              <w:r w:rsidRPr="001E40BA">
                <w:t>ING. LEFT-CLICK OR PRESS ESC TO PICK A PARTICULAR COLOR.</w:t>
              </w:r>
            </w:ins>
            <w:ins w:id="66" w:author="JASON PEZZIMENTI" w:date="2022-02-04T13:50:00Z">
              <w:r w:rsidRPr="001E40BA">
                <w:rPr>
                  <w:b w:val="0"/>
                  <w:bCs w:val="0"/>
                </w:rPr>
                <w:t xml:space="preserve"> YOU CAN ALSO D</w:t>
              </w:r>
            </w:ins>
            <w:ins w:id="67" w:author="JASON PEZZIMENTI" w:date="2022-02-04T13:51:00Z">
              <w:r w:rsidRPr="001E40BA">
                <w:rPr>
                  <w:b w:val="0"/>
                  <w:bCs w:val="0"/>
                </w:rPr>
                <w:t>RAG COLOR VALUES SUCH AS HEX OR RGB ONTO THIS TO ADD THEM TO YOUR STRIP.</w:t>
              </w:r>
            </w:ins>
          </w:p>
        </w:tc>
      </w:tr>
      <w:tr w:rsidR="00D15460" w14:paraId="350A74B1" w14:textId="77777777" w:rsidTr="00D1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" w:author="JASON PEZZIMENTI" w:date="2022-02-04T13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PrChange w:id="69" w:author="JASON PEZZIMENTI" w:date="2022-02-04T13:46:00Z">
              <w:tcPr>
                <w:tcW w:w="421" w:type="dxa"/>
              </w:tcPr>
            </w:tcPrChange>
          </w:tcPr>
          <w:p w14:paraId="5CBB282E" w14:textId="3DB2A73A" w:rsidR="00D15460" w:rsidRDefault="00D15460" w:rsidP="00D154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0" w:author="JASON PEZZIMENTI" w:date="2022-02-04T13:44:00Z"/>
              </w:rPr>
            </w:pPr>
            <w:ins w:id="71" w:author="JASON PEZZIMENTI" w:date="2022-02-04T13:45:00Z">
              <w:r>
                <w:t>1</w:t>
              </w:r>
            </w:ins>
          </w:p>
        </w:tc>
        <w:tc>
          <w:tcPr>
            <w:tcW w:w="1759" w:type="dxa"/>
            <w:tcPrChange w:id="72" w:author="JASON PEZZIMENTI" w:date="2022-02-04T13:46:00Z">
              <w:tcPr>
                <w:tcW w:w="8595" w:type="dxa"/>
              </w:tcPr>
            </w:tcPrChange>
          </w:tcPr>
          <w:p w14:paraId="3AEFA622" w14:textId="6FC89CBB" w:rsidR="00D15460" w:rsidRDefault="00D15460" w:rsidP="00D1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" w:author="JASON PEZZIMENTI" w:date="2022-02-04T13:45:00Z"/>
              </w:rPr>
            </w:pPr>
            <w:ins w:id="74" w:author="JASON PEZZIMENTI" w:date="2022-02-04T13:46:00Z">
              <w:r>
                <w:t>DRAGGER</w:t>
              </w:r>
            </w:ins>
          </w:p>
        </w:tc>
        <w:tc>
          <w:tcPr>
            <w:tcW w:w="6899" w:type="dxa"/>
            <w:tcPrChange w:id="75" w:author="JASON PEZZIMENTI" w:date="2022-02-04T13:46:00Z">
              <w:tcPr>
                <w:tcW w:w="8595" w:type="dxa"/>
              </w:tcPr>
            </w:tcPrChange>
          </w:tcPr>
          <w:p w14:paraId="13015444" w14:textId="68780809" w:rsidR="00D15460" w:rsidRDefault="000E61F7" w:rsidP="00D1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" w:author="JASON PEZZIMENTI" w:date="2022-02-04T13:44:00Z"/>
              </w:rPr>
            </w:pPr>
            <w:ins w:id="77" w:author="JASON PEZZIMENTI" w:date="2022-02-04T13:50:00Z">
              <w:r>
                <w:t>CLICK TO OPEN OR CLOSE THE WINDOW OR PRESS AND HOLD TO RESIZE THE WINDOW.</w:t>
              </w:r>
            </w:ins>
          </w:p>
        </w:tc>
      </w:tr>
      <w:tr w:rsidR="00D15460" w14:paraId="2D77865D" w14:textId="77777777" w:rsidTr="00D15460">
        <w:trPr>
          <w:ins w:id="78" w:author="JASON PEZZIMENTI" w:date="2022-02-04T13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PrChange w:id="79" w:author="JASON PEZZIMENTI" w:date="2022-02-04T13:46:00Z">
              <w:tcPr>
                <w:tcW w:w="421" w:type="dxa"/>
              </w:tcPr>
            </w:tcPrChange>
          </w:tcPr>
          <w:p w14:paraId="6D2B88C8" w14:textId="785BC6DF" w:rsidR="00D15460" w:rsidRDefault="00D15460" w:rsidP="00D15460">
            <w:pPr>
              <w:rPr>
                <w:ins w:id="80" w:author="JASON PEZZIMENTI" w:date="2022-02-04T13:44:00Z"/>
              </w:rPr>
            </w:pPr>
            <w:ins w:id="81" w:author="JASON PEZZIMENTI" w:date="2022-02-04T13:45:00Z">
              <w:r>
                <w:t>2</w:t>
              </w:r>
            </w:ins>
          </w:p>
        </w:tc>
        <w:tc>
          <w:tcPr>
            <w:tcW w:w="1759" w:type="dxa"/>
            <w:tcPrChange w:id="82" w:author="JASON PEZZIMENTI" w:date="2022-02-04T13:46:00Z">
              <w:tcPr>
                <w:tcW w:w="8595" w:type="dxa"/>
              </w:tcPr>
            </w:tcPrChange>
          </w:tcPr>
          <w:p w14:paraId="26597F34" w14:textId="1BA25AE6" w:rsidR="00D15460" w:rsidRDefault="00D15460" w:rsidP="00D1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" w:author="JASON PEZZIMENTI" w:date="2022-02-04T13:45:00Z"/>
              </w:rPr>
            </w:pPr>
            <w:ins w:id="84" w:author="JASON PEZZIMENTI" w:date="2022-02-04T13:46:00Z">
              <w:r>
                <w:t>COLOR PANELS</w:t>
              </w:r>
            </w:ins>
          </w:p>
        </w:tc>
        <w:tc>
          <w:tcPr>
            <w:tcW w:w="6899" w:type="dxa"/>
            <w:tcPrChange w:id="85" w:author="JASON PEZZIMENTI" w:date="2022-02-04T13:46:00Z">
              <w:tcPr>
                <w:tcW w:w="8595" w:type="dxa"/>
              </w:tcPr>
            </w:tcPrChange>
          </w:tcPr>
          <w:p w14:paraId="3A2B62BC" w14:textId="1914CF2D" w:rsidR="00D15460" w:rsidRDefault="000E61F7" w:rsidP="00D1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JASON PEZZIMENTI" w:date="2022-02-04T13:44:00Z"/>
              </w:rPr>
            </w:pPr>
            <w:ins w:id="87" w:author="JASON PEZZIMENTI" w:date="2022-02-04T13:50:00Z">
              <w:r>
                <w:t>THE COLORS THAT YOU HAVE PICKED.</w:t>
              </w:r>
            </w:ins>
            <w:ins w:id="88" w:author="JASON PEZZIMENTI" w:date="2022-02-04T13:51:00Z">
              <w:r>
                <w:t xml:space="preserve"> DOUBLE-CLICK TO DRAG OR RIGHT-CLICK F</w:t>
              </w:r>
            </w:ins>
            <w:ins w:id="89" w:author="JASON PEZZIMENTI" w:date="2022-02-04T13:52:00Z">
              <w:r>
                <w:t>OR MORE COLOR OPTIONS.</w:t>
              </w:r>
            </w:ins>
          </w:p>
        </w:tc>
      </w:tr>
      <w:tr w:rsidR="00D15460" w14:paraId="60EBEE88" w14:textId="77777777" w:rsidTr="00D1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0" w:author="JASON PEZZIMENTI" w:date="2022-02-04T13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PrChange w:id="91" w:author="JASON PEZZIMENTI" w:date="2022-02-04T13:46:00Z">
              <w:tcPr>
                <w:tcW w:w="421" w:type="dxa"/>
              </w:tcPr>
            </w:tcPrChange>
          </w:tcPr>
          <w:p w14:paraId="5D6A5CE0" w14:textId="619A26A9" w:rsidR="00D15460" w:rsidRDefault="00D15460" w:rsidP="00D154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92" w:author="JASON PEZZIMENTI" w:date="2022-02-04T13:44:00Z"/>
              </w:rPr>
            </w:pPr>
            <w:ins w:id="93" w:author="JASON PEZZIMENTI" w:date="2022-02-04T13:45:00Z">
              <w:r>
                <w:t>3</w:t>
              </w:r>
            </w:ins>
          </w:p>
        </w:tc>
        <w:tc>
          <w:tcPr>
            <w:tcW w:w="1759" w:type="dxa"/>
            <w:tcPrChange w:id="94" w:author="JASON PEZZIMENTI" w:date="2022-02-04T13:46:00Z">
              <w:tcPr>
                <w:tcW w:w="8595" w:type="dxa"/>
              </w:tcPr>
            </w:tcPrChange>
          </w:tcPr>
          <w:p w14:paraId="6C7C227D" w14:textId="67CE0E02" w:rsidR="00D15460" w:rsidRDefault="00D15460" w:rsidP="00D1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" w:author="JASON PEZZIMENTI" w:date="2022-02-04T13:45:00Z"/>
              </w:rPr>
            </w:pPr>
            <w:ins w:id="96" w:author="JASON PEZZIMENTI" w:date="2022-02-04T13:46:00Z">
              <w:r>
                <w:t>COLOR STRIP</w:t>
              </w:r>
            </w:ins>
          </w:p>
        </w:tc>
        <w:tc>
          <w:tcPr>
            <w:tcW w:w="6899" w:type="dxa"/>
            <w:tcPrChange w:id="97" w:author="JASON PEZZIMENTI" w:date="2022-02-04T13:46:00Z">
              <w:tcPr>
                <w:tcW w:w="8595" w:type="dxa"/>
              </w:tcPr>
            </w:tcPrChange>
          </w:tcPr>
          <w:p w14:paraId="5479D4F7" w14:textId="19AF0708" w:rsidR="00D15460" w:rsidRDefault="000E61F7" w:rsidP="00D1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8" w:author="JASON PEZZIMENTI" w:date="2022-02-04T13:44:00Z"/>
              </w:rPr>
            </w:pPr>
            <w:ins w:id="99" w:author="JASON PEZZIMENTI" w:date="2022-02-04T13:51:00Z">
              <w:r>
                <w:t>THIS IS WHERE ALL OF YOUR PICKED COLORS APPEAR. LEFT-CLICKING THIS BRINGS ALL THE COLORS BACK INTO PLACE AFTER DRAGGING THEM TO THE LEFT OR RIGHT.</w:t>
              </w:r>
            </w:ins>
          </w:p>
        </w:tc>
      </w:tr>
      <w:tr w:rsidR="00D15460" w14:paraId="00EAE689" w14:textId="77777777" w:rsidTr="00D15460">
        <w:trPr>
          <w:ins w:id="100" w:author="JASON PEZZIMENTI" w:date="2022-02-04T13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PrChange w:id="101" w:author="JASON PEZZIMENTI" w:date="2022-02-04T13:46:00Z">
              <w:tcPr>
                <w:tcW w:w="421" w:type="dxa"/>
              </w:tcPr>
            </w:tcPrChange>
          </w:tcPr>
          <w:p w14:paraId="562AB956" w14:textId="7AB0FBA1" w:rsidR="00D15460" w:rsidRDefault="00D15460" w:rsidP="00D15460">
            <w:pPr>
              <w:rPr>
                <w:ins w:id="102" w:author="JASON PEZZIMENTI" w:date="2022-02-04T13:44:00Z"/>
              </w:rPr>
            </w:pPr>
            <w:ins w:id="103" w:author="JASON PEZZIMENTI" w:date="2022-02-04T13:45:00Z">
              <w:r>
                <w:t>4</w:t>
              </w:r>
            </w:ins>
          </w:p>
        </w:tc>
        <w:tc>
          <w:tcPr>
            <w:tcW w:w="1759" w:type="dxa"/>
            <w:tcPrChange w:id="104" w:author="JASON PEZZIMENTI" w:date="2022-02-04T13:46:00Z">
              <w:tcPr>
                <w:tcW w:w="8595" w:type="dxa"/>
              </w:tcPr>
            </w:tcPrChange>
          </w:tcPr>
          <w:p w14:paraId="5C4E7629" w14:textId="137493F8" w:rsidR="00D15460" w:rsidRDefault="00D15460" w:rsidP="00D1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" w:author="JASON PEZZIMENTI" w:date="2022-02-04T13:45:00Z"/>
              </w:rPr>
            </w:pPr>
            <w:ins w:id="106" w:author="JASON PEZZIMENTI" w:date="2022-02-04T13:47:00Z">
              <w:r>
                <w:t>INFORMATION ICON</w:t>
              </w:r>
            </w:ins>
          </w:p>
        </w:tc>
        <w:tc>
          <w:tcPr>
            <w:tcW w:w="6899" w:type="dxa"/>
            <w:tcPrChange w:id="107" w:author="JASON PEZZIMENTI" w:date="2022-02-04T13:46:00Z">
              <w:tcPr>
                <w:tcW w:w="8595" w:type="dxa"/>
              </w:tcPr>
            </w:tcPrChange>
          </w:tcPr>
          <w:p w14:paraId="40150197" w14:textId="32DF0247" w:rsidR="00D15460" w:rsidRDefault="000E61F7" w:rsidP="00D1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" w:author="JASON PEZZIMENTI" w:date="2022-02-04T13:44:00Z"/>
              </w:rPr>
            </w:pPr>
            <w:ins w:id="109" w:author="JASON PEZZIMENTI" w:date="2022-02-04T13:52:00Z">
              <w:r>
                <w:t>CLICK TO VIEW THE ABOUT DIALOG.</w:t>
              </w:r>
            </w:ins>
          </w:p>
        </w:tc>
      </w:tr>
      <w:tr w:rsidR="00D15460" w14:paraId="000295B1" w14:textId="77777777" w:rsidTr="00D1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0" w:author="JASON PEZZIMENTI" w:date="2022-02-04T13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PrChange w:id="111" w:author="JASON PEZZIMENTI" w:date="2022-02-04T13:46:00Z">
              <w:tcPr>
                <w:tcW w:w="421" w:type="dxa"/>
              </w:tcPr>
            </w:tcPrChange>
          </w:tcPr>
          <w:p w14:paraId="4E9ABFBB" w14:textId="0D013FC6" w:rsidR="00D15460" w:rsidRPr="00D15460" w:rsidRDefault="00D15460" w:rsidP="00D154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2" w:author="JASON PEZZIMENTI" w:date="2022-02-04T13:44:00Z"/>
                <w:b w:val="0"/>
                <w:bCs w:val="0"/>
                <w:caps w:val="0"/>
                <w:rPrChange w:id="113" w:author="JASON PEZZIMENTI" w:date="2022-02-04T13:45:00Z">
                  <w:rPr>
                    <w:ins w:id="114" w:author="JASON PEZZIMENTI" w:date="2022-02-04T13:44:00Z"/>
                  </w:rPr>
                </w:rPrChange>
              </w:rPr>
            </w:pPr>
            <w:ins w:id="115" w:author="JASON PEZZIMENTI" w:date="2022-02-04T13:45:00Z">
              <w:r>
                <w:t>5</w:t>
              </w:r>
            </w:ins>
          </w:p>
        </w:tc>
        <w:tc>
          <w:tcPr>
            <w:tcW w:w="1759" w:type="dxa"/>
            <w:tcPrChange w:id="116" w:author="JASON PEZZIMENTI" w:date="2022-02-04T13:46:00Z">
              <w:tcPr>
                <w:tcW w:w="8595" w:type="dxa"/>
              </w:tcPr>
            </w:tcPrChange>
          </w:tcPr>
          <w:p w14:paraId="346D5F1B" w14:textId="4A0A22B7" w:rsidR="00D15460" w:rsidRDefault="00D15460" w:rsidP="00D1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7" w:author="JASON PEZZIMENTI" w:date="2022-02-04T13:45:00Z"/>
              </w:rPr>
            </w:pPr>
            <w:ins w:id="118" w:author="JASON PEZZIMENTI" w:date="2022-02-04T13:47:00Z">
              <w:r>
                <w:t>PICK COLOR LINK</w:t>
              </w:r>
            </w:ins>
          </w:p>
        </w:tc>
        <w:tc>
          <w:tcPr>
            <w:tcW w:w="6899" w:type="dxa"/>
            <w:tcPrChange w:id="119" w:author="JASON PEZZIMENTI" w:date="2022-02-04T13:46:00Z">
              <w:tcPr>
                <w:tcW w:w="8595" w:type="dxa"/>
              </w:tcPr>
            </w:tcPrChange>
          </w:tcPr>
          <w:p w14:paraId="21BA37FC" w14:textId="7093FED6" w:rsidR="00D15460" w:rsidRDefault="000E61F7" w:rsidP="00D1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0" w:author="JASON PEZZIMENTI" w:date="2022-02-04T13:44:00Z"/>
              </w:rPr>
            </w:pPr>
            <w:ins w:id="121" w:author="JASON PEZZIMENTI" w:date="2022-02-04T13:52:00Z">
              <w:r>
                <w:t>OPENS THE COLOR CHOOSER DIALOG.</w:t>
              </w:r>
            </w:ins>
          </w:p>
        </w:tc>
      </w:tr>
      <w:tr w:rsidR="00D15460" w14:paraId="67AF63D1" w14:textId="77777777" w:rsidTr="00D15460">
        <w:trPr>
          <w:ins w:id="122" w:author="JASON PEZZIMENTI" w:date="2022-02-04T13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PrChange w:id="123" w:author="JASON PEZZIMENTI" w:date="2022-02-04T13:46:00Z">
              <w:tcPr>
                <w:tcW w:w="421" w:type="dxa"/>
              </w:tcPr>
            </w:tcPrChange>
          </w:tcPr>
          <w:p w14:paraId="013975F1" w14:textId="2B4D5574" w:rsidR="00D15460" w:rsidRDefault="00D15460" w:rsidP="00D15460">
            <w:pPr>
              <w:rPr>
                <w:ins w:id="124" w:author="JASON PEZZIMENTI" w:date="2022-02-04T13:45:00Z"/>
              </w:rPr>
            </w:pPr>
            <w:ins w:id="125" w:author="JASON PEZZIMENTI" w:date="2022-02-04T13:45:00Z">
              <w:r>
                <w:t>6</w:t>
              </w:r>
            </w:ins>
          </w:p>
        </w:tc>
        <w:tc>
          <w:tcPr>
            <w:tcW w:w="1759" w:type="dxa"/>
            <w:tcPrChange w:id="126" w:author="JASON PEZZIMENTI" w:date="2022-02-04T13:46:00Z">
              <w:tcPr>
                <w:tcW w:w="8595" w:type="dxa"/>
              </w:tcPr>
            </w:tcPrChange>
          </w:tcPr>
          <w:p w14:paraId="3C15BC4E" w14:textId="7F3346BB" w:rsidR="00D15460" w:rsidRDefault="00D15460" w:rsidP="00D1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" w:author="JASON PEZZIMENTI" w:date="2022-02-04T13:45:00Z"/>
              </w:rPr>
            </w:pPr>
            <w:ins w:id="128" w:author="JASON PEZZIMENTI" w:date="2022-02-04T13:47:00Z">
              <w:r>
                <w:t>EXIT</w:t>
              </w:r>
            </w:ins>
          </w:p>
        </w:tc>
        <w:tc>
          <w:tcPr>
            <w:tcW w:w="6899" w:type="dxa"/>
            <w:tcPrChange w:id="129" w:author="JASON PEZZIMENTI" w:date="2022-02-04T13:46:00Z">
              <w:tcPr>
                <w:tcW w:w="8595" w:type="dxa"/>
              </w:tcPr>
            </w:tcPrChange>
          </w:tcPr>
          <w:p w14:paraId="146E5494" w14:textId="40235B94" w:rsidR="00D15460" w:rsidRDefault="000E61F7" w:rsidP="00D1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" w:author="JASON PEZZIMENTI" w:date="2022-02-04T13:45:00Z"/>
              </w:rPr>
            </w:pPr>
            <w:ins w:id="131" w:author="JASON PEZZIMENTI" w:date="2022-02-04T13:52:00Z">
              <w:r>
                <w:t>EXITS THE APPLICATION.</w:t>
              </w:r>
            </w:ins>
          </w:p>
        </w:tc>
      </w:tr>
    </w:tbl>
    <w:p w14:paraId="0D4ADDAD" w14:textId="5CD86D6D" w:rsidR="00D67561" w:rsidRDefault="00D67561" w:rsidP="00D15460">
      <w:pPr>
        <w:rPr>
          <w:ins w:id="132" w:author="JASON PEZZIMENTI" w:date="2022-02-04T14:50:00Z"/>
        </w:rPr>
      </w:pPr>
    </w:p>
    <w:p w14:paraId="75EAC968" w14:textId="77777777" w:rsidR="00D67561" w:rsidRDefault="00D67561">
      <w:pPr>
        <w:rPr>
          <w:ins w:id="133" w:author="JASON PEZZIMENTI" w:date="2022-02-04T14:50:00Z"/>
        </w:rPr>
      </w:pPr>
      <w:ins w:id="134" w:author="JASON PEZZIMENTI" w:date="2022-02-04T14:50:00Z">
        <w:r>
          <w:br w:type="page"/>
        </w:r>
      </w:ins>
    </w:p>
    <w:p w14:paraId="510F8E71" w14:textId="491F1353" w:rsidR="00D15460" w:rsidRDefault="00394F94" w:rsidP="00D67561">
      <w:pPr>
        <w:pStyle w:val="Title"/>
        <w:rPr>
          <w:ins w:id="135" w:author="JASON PEZZIMENTI" w:date="2022-02-04T14:51:00Z"/>
        </w:rPr>
      </w:pPr>
      <w:ins w:id="136" w:author="JASON PEZZIMENTI" w:date="2022-02-04T15:06:00Z">
        <w:r>
          <w:lastRenderedPageBreak/>
          <w:t>VIEWING AND USING PICKED COLORS</w:t>
        </w:r>
      </w:ins>
    </w:p>
    <w:p w14:paraId="7669EBFE" w14:textId="77777777" w:rsidR="00394F94" w:rsidRDefault="00394F94" w:rsidP="00D67561">
      <w:pPr>
        <w:rPr>
          <w:ins w:id="137" w:author="JASON PEZZIMENTI" w:date="2022-02-04T15:09:00Z"/>
        </w:rPr>
      </w:pPr>
      <w:ins w:id="138" w:author="JASON PEZZIMENTI" w:date="2022-02-04T15:07:00Z">
        <w:r>
          <w:t xml:space="preserve">To use a picked color, </w:t>
        </w:r>
        <w:proofErr w:type="gramStart"/>
        <w:r>
          <w:t>left-click</w:t>
        </w:r>
        <w:proofErr w:type="gramEnd"/>
        <w:r>
          <w:t xml:space="preserve"> it and simply paste its color </w:t>
        </w:r>
      </w:ins>
      <w:ins w:id="139" w:author="JASON PEZZIMENTI" w:date="2022-02-04T15:08:00Z">
        <w:r>
          <w:t xml:space="preserve">value into your desired input field. By default, RGB is the chosen color format. If you would like to copy a different format to the Clipboard, </w:t>
        </w:r>
      </w:ins>
      <w:ins w:id="140" w:author="JASON PEZZIMENTI" w:date="2022-02-04T15:09:00Z">
        <w:r>
          <w:t>right-click the desired color and select Copy to… and select the desired option.</w:t>
        </w:r>
      </w:ins>
    </w:p>
    <w:p w14:paraId="624C8574" w14:textId="163AA207" w:rsidR="00B26C4C" w:rsidRDefault="00394F94" w:rsidP="00D67561">
      <w:pPr>
        <w:rPr>
          <w:ins w:id="141" w:author="JASON PEZZIMENTI" w:date="2022-02-04T15:12:00Z"/>
        </w:rPr>
      </w:pPr>
      <w:ins w:id="142" w:author="JASON PEZZIMENTI" w:date="2022-02-04T15:09:00Z">
        <w:r>
          <w:t xml:space="preserve">Viewing more options for your desired color is as simple as </w:t>
        </w:r>
        <w:proofErr w:type="gramStart"/>
        <w:r>
          <w:t>right-clicking</w:t>
        </w:r>
        <w:proofErr w:type="gramEnd"/>
        <w:r>
          <w:t xml:space="preserve"> the color and selecting More Options</w:t>
        </w:r>
      </w:ins>
      <w:ins w:id="143" w:author="JASON PEZZIMENTI" w:date="2022-02-04T15:10:00Z">
        <w:r>
          <w:t>… from the context menu.</w:t>
        </w:r>
      </w:ins>
      <w:ins w:id="144" w:author="JASON PEZZIMENTI" w:date="2022-02-04T15:08:00Z">
        <w:r>
          <w:t xml:space="preserve"> </w:t>
        </w:r>
      </w:ins>
      <w:ins w:id="145" w:author="JASON PEZZIMENTI" w:date="2022-02-04T15:10:00Z">
        <w:r>
          <w:t xml:space="preserve">From the Color Options dialog, you will be able to use RGB sliders to adjust each color value or use the transparency slider to adjust the </w:t>
        </w:r>
      </w:ins>
      <w:ins w:id="146" w:author="JASON PEZZIMENTI" w:date="2022-02-04T15:11:00Z">
        <w:r>
          <w:t>transparency of the color.</w:t>
        </w:r>
      </w:ins>
    </w:p>
    <w:p w14:paraId="6266AC4D" w14:textId="77777777" w:rsidR="00B26C4C" w:rsidRDefault="00B26C4C">
      <w:pPr>
        <w:rPr>
          <w:ins w:id="147" w:author="JASON PEZZIMENTI" w:date="2022-02-04T15:12:00Z"/>
        </w:rPr>
      </w:pPr>
      <w:ins w:id="148" w:author="JASON PEZZIMENTI" w:date="2022-02-04T15:12:00Z">
        <w:r>
          <w:br w:type="page"/>
        </w:r>
      </w:ins>
    </w:p>
    <w:p w14:paraId="13C56183" w14:textId="3D90B6D3" w:rsidR="00B657E4" w:rsidRDefault="009421FE" w:rsidP="009421FE">
      <w:pPr>
        <w:pStyle w:val="Title"/>
        <w:rPr>
          <w:ins w:id="149" w:author="JASON PEZZIMENTI" w:date="2022-02-04T15:18:00Z"/>
        </w:rPr>
      </w:pPr>
      <w:ins w:id="150" w:author="JASON PEZZIMENTI" w:date="2022-02-04T15:17:00Z">
        <w:r>
          <w:lastRenderedPageBreak/>
          <w:t>WHERE</w:t>
        </w:r>
      </w:ins>
      <w:ins w:id="151" w:author="JASON PEZZIMENTI" w:date="2022-02-04T15:18:00Z">
        <w:r>
          <w:t xml:space="preserve"> TO FIND HELP</w:t>
        </w:r>
      </w:ins>
    </w:p>
    <w:p w14:paraId="0A6F6776" w14:textId="4BB721C7" w:rsidR="009421FE" w:rsidRDefault="009421FE" w:rsidP="009421FE">
      <w:pPr>
        <w:rPr>
          <w:ins w:id="152" w:author="JASON PEZZIMENTI" w:date="2022-02-04T15:19:00Z"/>
        </w:rPr>
      </w:pPr>
      <w:ins w:id="153" w:author="JASON PEZZIMENTI" w:date="2022-02-04T15:18:00Z">
        <w:r>
          <w:t xml:space="preserve">If you encounter any issues while using the app (bugs), I encourage you to either e-mail me at </w:t>
        </w:r>
        <w:r>
          <w:fldChar w:fldCharType="begin"/>
        </w:r>
        <w:r>
          <w:instrText xml:space="preserve"> HYPERLINK "mailto:talk@colorpicker.website" </w:instrText>
        </w:r>
        <w:r>
          <w:fldChar w:fldCharType="separate"/>
        </w:r>
        <w:r w:rsidRPr="00E9648A">
          <w:rPr>
            <w:rStyle w:val="Hyperlink"/>
          </w:rPr>
          <w:t>talk@colorpicker.website</w:t>
        </w:r>
        <w:r>
          <w:fldChar w:fldCharType="end"/>
        </w:r>
        <w:r>
          <w:t xml:space="preserve"> or raise an Issue on GitHub at </w:t>
        </w:r>
        <w:r>
          <w:fldChar w:fldCharType="begin"/>
        </w:r>
        <w:r>
          <w:instrText xml:space="preserve"> HYPERLINK "https://github.com/jasonpezzimenti/colorpicker/issues" </w:instrText>
        </w:r>
        <w:r>
          <w:fldChar w:fldCharType="separate"/>
        </w:r>
        <w:r w:rsidRPr="00E9648A">
          <w:rPr>
            <w:rStyle w:val="Hyperlink"/>
          </w:rPr>
          <w:t>https://github.com/jasonpezzimenti/colorpicker/issues</w:t>
        </w:r>
        <w:r>
          <w:fldChar w:fldCharType="end"/>
        </w:r>
      </w:ins>
      <w:ins w:id="154" w:author="JASON PEZZIMENTI" w:date="2022-02-04T15:19:00Z">
        <w:r>
          <w:t xml:space="preserve"> and clearly describe the issue.</w:t>
        </w:r>
      </w:ins>
    </w:p>
    <w:p w14:paraId="4B979E91" w14:textId="29687F1C" w:rsidR="009421FE" w:rsidRDefault="009421FE" w:rsidP="009421FE">
      <w:pPr>
        <w:rPr>
          <w:ins w:id="155" w:author="JASON PEZZIMENTI" w:date="2022-02-04T15:21:00Z"/>
        </w:rPr>
      </w:pPr>
      <w:ins w:id="156" w:author="JASON PEZZIMENTI" w:date="2022-02-04T15:19:00Z">
        <w:r>
          <w:t xml:space="preserve">For general feedback or help, </w:t>
        </w:r>
      </w:ins>
      <w:ins w:id="157" w:author="JASON PEZZIMENTI" w:date="2022-02-04T15:20:00Z">
        <w:r>
          <w:t xml:space="preserve">e-mail </w:t>
        </w:r>
        <w:r>
          <w:fldChar w:fldCharType="begin"/>
        </w:r>
        <w:r>
          <w:instrText xml:space="preserve"> HYPERLINK "mailto:talk@colorpicker.website" </w:instrText>
        </w:r>
        <w:r>
          <w:fldChar w:fldCharType="separate"/>
        </w:r>
        <w:r w:rsidRPr="00E9648A">
          <w:rPr>
            <w:rStyle w:val="Hyperlink"/>
          </w:rPr>
          <w:t>talk@colorpicker.website</w:t>
        </w:r>
        <w:r>
          <w:fldChar w:fldCharType="end"/>
        </w:r>
        <w:r>
          <w:t>.</w:t>
        </w:r>
      </w:ins>
    </w:p>
    <w:p w14:paraId="28E130E3" w14:textId="77777777" w:rsidR="009421FE" w:rsidRDefault="009421FE">
      <w:pPr>
        <w:rPr>
          <w:ins w:id="158" w:author="JASON PEZZIMENTI" w:date="2022-02-04T15:21:00Z"/>
        </w:rPr>
      </w:pPr>
      <w:ins w:id="159" w:author="JASON PEZZIMENTI" w:date="2022-02-04T15:21:00Z">
        <w:r>
          <w:br w:type="page"/>
        </w:r>
      </w:ins>
    </w:p>
    <w:p w14:paraId="63FAD920" w14:textId="49904029" w:rsidR="009421FE" w:rsidRDefault="009421FE" w:rsidP="009421FE">
      <w:pPr>
        <w:pStyle w:val="Title"/>
        <w:rPr>
          <w:ins w:id="160" w:author="JASON PEZZIMENTI" w:date="2022-02-04T15:21:00Z"/>
        </w:rPr>
      </w:pPr>
      <w:ins w:id="161" w:author="JASON PEZZIMENTI" w:date="2022-02-04T15:21:00Z">
        <w:r>
          <w:lastRenderedPageBreak/>
          <w:t>LATEST UPDATES</w:t>
        </w:r>
      </w:ins>
    </w:p>
    <w:p w14:paraId="3DFA4CD2" w14:textId="02BD9D38" w:rsidR="009421FE" w:rsidRPr="009421FE" w:rsidRDefault="009421FE" w:rsidP="009421FE">
      <w:ins w:id="162" w:author="JASON PEZZIMENTI" w:date="2022-02-04T15:22:00Z">
        <w:r>
          <w:t xml:space="preserve">You can always find the latest updates on GitHub at </w:t>
        </w:r>
        <w:r>
          <w:fldChar w:fldCharType="begin"/>
        </w:r>
        <w:r>
          <w:instrText xml:space="preserve"> HYPERLINK "https://github.com/jasonpezzimenti/colorpicker/releases/" </w:instrText>
        </w:r>
        <w:r>
          <w:fldChar w:fldCharType="separate"/>
        </w:r>
        <w:r w:rsidRPr="00E9648A">
          <w:rPr>
            <w:rStyle w:val="Hyperlink"/>
          </w:rPr>
          <w:t>https://github.com/jasonpezzimenti/colorpicker/releases/</w:t>
        </w:r>
        <w:r>
          <w:fldChar w:fldCharType="end"/>
        </w:r>
        <w:r>
          <w:t xml:space="preserve"> or at </w:t>
        </w:r>
        <w:proofErr w:type="spellStart"/>
        <w:r>
          <w:t>Softpedia</w:t>
        </w:r>
        <w:proofErr w:type="spellEnd"/>
        <w:r>
          <w:t xml:space="preserve"> (</w:t>
        </w:r>
      </w:ins>
      <w:ins w:id="163" w:author="JASON PEZZIMENTI" w:date="2022-02-04T15:23:00Z">
        <w:r w:rsidR="00303705">
          <w:fldChar w:fldCharType="begin"/>
        </w:r>
        <w:r w:rsidR="00303705">
          <w:instrText xml:space="preserve"> HYPERLINK "</w:instrText>
        </w:r>
        <w:r w:rsidR="00303705" w:rsidRPr="00303705">
          <w:instrText>https://www.softpedia.com/get/Multimedia/Graphic/Graphic-Others/Color-Picker-2.shtm</w:instrText>
        </w:r>
        <w:r w:rsidR="00303705">
          <w:instrText xml:space="preserve">l" </w:instrText>
        </w:r>
        <w:r w:rsidR="00303705">
          <w:fldChar w:fldCharType="separate"/>
        </w:r>
        <w:r w:rsidR="00303705" w:rsidRPr="00E9648A">
          <w:rPr>
            <w:rStyle w:val="Hyperlink"/>
          </w:rPr>
          <w:t>https://www.softpedia.com/get/Multimedia/Graphic/Graphic-Others/Color-Picker-2.shtml</w:t>
        </w:r>
        <w:r w:rsidR="00303705">
          <w:fldChar w:fldCharType="end"/>
        </w:r>
        <w:r w:rsidR="00303705">
          <w:t>).</w:t>
        </w:r>
      </w:ins>
    </w:p>
    <w:sectPr w:rsidR="009421FE" w:rsidRPr="009421FE" w:rsidSect="005173C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1A3C" w14:textId="77777777" w:rsidR="00B41DBB" w:rsidRDefault="00B41DBB" w:rsidP="00C2312C">
      <w:pPr>
        <w:spacing w:before="0" w:after="0" w:line="240" w:lineRule="auto"/>
      </w:pPr>
      <w:r>
        <w:separator/>
      </w:r>
    </w:p>
  </w:endnote>
  <w:endnote w:type="continuationSeparator" w:id="0">
    <w:p w14:paraId="54EAA7D7" w14:textId="77777777" w:rsidR="00B41DBB" w:rsidRDefault="00B41DBB" w:rsidP="00C231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ira">
    <w:panose1 w:val="00000000000000000000"/>
    <w:charset w:val="00"/>
    <w:family w:val="auto"/>
    <w:pitch w:val="variable"/>
    <w:sig w:usb0="A00000FF" w:usb1="50002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FDFE" w14:textId="51E25BE3" w:rsidR="00C2312C" w:rsidRDefault="00C2312C">
    <w:pPr>
      <w:pStyle w:val="Footer"/>
    </w:pPr>
    <w:ins w:id="164" w:author="JASON PEZZIMENTI" w:date="2022-02-04T13:28:00Z">
      <w:r>
        <w:fldChar w:fldCharType="begin"/>
      </w:r>
      <w:r>
        <w:instrText xml:space="preserve"> HYPERLINK "</w:instrText>
      </w:r>
    </w:ins>
    <w:ins w:id="165" w:author="JASON PEZZIMENTI" w:date="2022-02-04T13:27:00Z">
      <w:r>
        <w:instrText>https://www.colorpicker.website/</w:instrText>
      </w:r>
    </w:ins>
    <w:ins w:id="166" w:author="JASON PEZZIMENTI" w:date="2022-02-04T13:28:00Z">
      <w:r>
        <w:instrText xml:space="preserve">" </w:instrText>
      </w:r>
      <w:r>
        <w:fldChar w:fldCharType="separate"/>
      </w:r>
    </w:ins>
    <w:ins w:id="167" w:author="JASON PEZZIMENTI" w:date="2022-02-04T13:27:00Z">
      <w:r w:rsidRPr="002F0E30">
        <w:rPr>
          <w:rStyle w:val="Hyperlink"/>
        </w:rPr>
        <w:t>https://www.colorpicker.website/</w:t>
      </w:r>
    </w:ins>
    <w:ins w:id="168" w:author="JASON PEZZIMENTI" w:date="2022-02-04T13:28:00Z">
      <w:r>
        <w:fldChar w:fldCharType="end"/>
      </w:r>
    </w:ins>
  </w:p>
  <w:p w14:paraId="41E3B3D2" w14:textId="77777777" w:rsidR="00C2312C" w:rsidRDefault="00C23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190D" w14:textId="77777777" w:rsidR="00B41DBB" w:rsidRDefault="00B41DBB" w:rsidP="00C2312C">
      <w:pPr>
        <w:spacing w:before="0" w:after="0" w:line="240" w:lineRule="auto"/>
      </w:pPr>
      <w:r>
        <w:separator/>
      </w:r>
    </w:p>
  </w:footnote>
  <w:footnote w:type="continuationSeparator" w:id="0">
    <w:p w14:paraId="051EA8AE" w14:textId="77777777" w:rsidR="00B41DBB" w:rsidRDefault="00B41DBB" w:rsidP="00C2312C"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PEZZIMENTI">
    <w15:presenceInfo w15:providerId="Windows Live" w15:userId="de39f110974f8f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AC"/>
    <w:rsid w:val="00057B00"/>
    <w:rsid w:val="000E61F7"/>
    <w:rsid w:val="001E40BA"/>
    <w:rsid w:val="00303705"/>
    <w:rsid w:val="00315997"/>
    <w:rsid w:val="003651CE"/>
    <w:rsid w:val="00394F94"/>
    <w:rsid w:val="004731AC"/>
    <w:rsid w:val="004D1F49"/>
    <w:rsid w:val="004E028A"/>
    <w:rsid w:val="005173CE"/>
    <w:rsid w:val="006178AA"/>
    <w:rsid w:val="00691A5E"/>
    <w:rsid w:val="006C575E"/>
    <w:rsid w:val="00720945"/>
    <w:rsid w:val="00867256"/>
    <w:rsid w:val="009421FE"/>
    <w:rsid w:val="009A7917"/>
    <w:rsid w:val="00B26C4C"/>
    <w:rsid w:val="00B41DBB"/>
    <w:rsid w:val="00B657E4"/>
    <w:rsid w:val="00C2312C"/>
    <w:rsid w:val="00D15460"/>
    <w:rsid w:val="00D67561"/>
    <w:rsid w:val="00DB781C"/>
    <w:rsid w:val="00ED54DC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E2E9"/>
  <w15:chartTrackingRefBased/>
  <w15:docId w15:val="{7954E872-9717-42F0-8B23-B2D32A98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AC"/>
  </w:style>
  <w:style w:type="paragraph" w:styleId="Heading1">
    <w:name w:val="heading 1"/>
    <w:basedOn w:val="Normal"/>
    <w:next w:val="Normal"/>
    <w:link w:val="Heading1Char"/>
    <w:uiPriority w:val="9"/>
    <w:qFormat/>
    <w:rsid w:val="004731A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1A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1A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1A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1A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1A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1A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1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1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1A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1A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31A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1A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1A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1A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1A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1A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1A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1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1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1A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1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31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31AC"/>
    <w:rPr>
      <w:b/>
      <w:bCs/>
    </w:rPr>
  </w:style>
  <w:style w:type="character" w:styleId="Emphasis">
    <w:name w:val="Emphasis"/>
    <w:uiPriority w:val="20"/>
    <w:qFormat/>
    <w:rsid w:val="004731A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73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31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31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1A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1A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731A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731A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731A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731A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731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731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57E4"/>
    <w:pPr>
      <w:tabs>
        <w:tab w:val="right" w:leader="dot" w:pos="9016"/>
      </w:tabs>
      <w:spacing w:after="100"/>
      <w:pPrChange w:id="0" w:author="JASON PEZZIMENTI" w:date="2022-02-04T15:04:00Z">
        <w:pPr>
          <w:spacing w:before="100" w:after="100" w:line="276" w:lineRule="auto"/>
        </w:pPr>
      </w:pPrChange>
    </w:pPr>
    <w:rPr>
      <w:rPrChange w:id="0" w:author="JASON PEZZIMENTI" w:date="2022-02-04T15:04:00Z">
        <w:rPr>
          <w:rFonts w:asciiTheme="minorHAnsi" w:eastAsiaTheme="minorEastAsia" w:hAnsiTheme="minorHAnsi" w:cstheme="minorBidi"/>
          <w:lang w:val="en-US" w:eastAsia="en-US" w:bidi="ar-SA"/>
        </w:rPr>
      </w:rPrChange>
    </w:rPr>
  </w:style>
  <w:style w:type="character" w:styleId="Hyperlink">
    <w:name w:val="Hyperlink"/>
    <w:basedOn w:val="DefaultParagraphFont"/>
    <w:uiPriority w:val="99"/>
    <w:unhideWhenUsed/>
    <w:rsid w:val="00057B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1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2C"/>
  </w:style>
  <w:style w:type="paragraph" w:styleId="Footer">
    <w:name w:val="footer"/>
    <w:basedOn w:val="Normal"/>
    <w:link w:val="FooterChar"/>
    <w:uiPriority w:val="99"/>
    <w:unhideWhenUsed/>
    <w:rsid w:val="00C231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2C"/>
  </w:style>
  <w:style w:type="paragraph" w:styleId="Revision">
    <w:name w:val="Revision"/>
    <w:hidden/>
    <w:uiPriority w:val="99"/>
    <w:semiHidden/>
    <w:rsid w:val="00C2312C"/>
    <w:pPr>
      <w:spacing w:before="0"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23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54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54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1AE40-4A92-4423-9A70-58AE0361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PEZZIMENTI</dc:creator>
  <cp:keywords/>
  <dc:description/>
  <cp:lastModifiedBy>JASON PEZZIMENTI</cp:lastModifiedBy>
  <cp:revision>3</cp:revision>
  <dcterms:created xsi:type="dcterms:W3CDTF">2022-02-04T04:25:00Z</dcterms:created>
  <dcterms:modified xsi:type="dcterms:W3CDTF">2022-02-04T04:27:00Z</dcterms:modified>
</cp:coreProperties>
</file>